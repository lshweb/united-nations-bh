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Initial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Final Questions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 would forgive former Boko Haram soldiers.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Should all Boko Haram insurgents be punished? </w:t>
      </w:r>
      <w:r w:rsidDel="00000000" w:rsidR="00000000" w:rsidRPr="00000000">
        <w:rPr>
          <w:rtl w:val="0"/>
        </w:rPr>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If a future opportunity arose to disarm and reintegrate Boko Haram fighters into your community, would you welcome it?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Would you support </w:t>
      </w:r>
      <w:commentRangeStart w:id="2"/>
      <w:r w:rsidDel="00000000" w:rsidR="00000000" w:rsidRPr="00000000">
        <w:rPr>
          <w:rtl w:val="0"/>
        </w:rPr>
        <w:t xml:space="preserve">amnesty</w:t>
      </w:r>
      <w:commentRangeEnd w:id="2"/>
      <w:r w:rsidDel="00000000" w:rsidR="00000000" w:rsidRPr="00000000">
        <w:commentReference w:id="2"/>
      </w:r>
      <w:r w:rsidDel="00000000" w:rsidR="00000000" w:rsidRPr="00000000">
        <w:rPr>
          <w:rtl w:val="0"/>
        </w:rPr>
        <w:t xml:space="preserve"> for Boko Haram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Would you welcome former Boko Haram into your community?</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In addition to Boko Haram, do you believe that the Nigerian Military needs to be held accountable for its actions against civilians?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How </w:t>
      </w:r>
      <w:commentRangeStart w:id="3"/>
      <w:r w:rsidDel="00000000" w:rsidR="00000000" w:rsidRPr="00000000">
        <w:rPr>
          <w:rtl w:val="0"/>
        </w:rPr>
        <w:t xml:space="preserve">strongly</w:t>
      </w:r>
      <w:commentRangeEnd w:id="3"/>
      <w:r w:rsidDel="00000000" w:rsidR="00000000" w:rsidRPr="00000000">
        <w:commentReference w:id="3"/>
      </w:r>
      <w:r w:rsidDel="00000000" w:rsidR="00000000" w:rsidRPr="00000000">
        <w:rPr>
          <w:rtl w:val="0"/>
        </w:rPr>
        <w:t xml:space="preserve"> do you agree with the following statement: I would accept Boko Haram combatants back into my village, if ,my community received we receive monetary support to do so.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Do you agree or disagree - No Boko Haram fighter should be reintegrated into society until all the Chibok girls are returned.</w:t>
      </w:r>
    </w:p>
    <w:p w:rsidR="00000000" w:rsidDel="00000000" w:rsidP="00000000" w:rsidRDefault="00000000" w:rsidRPr="00000000">
      <w:pPr>
        <w:numPr>
          <w:ilvl w:val="0"/>
          <w:numId w:val="5"/>
        </w:numPr>
        <w:ind w:left="720" w:hanging="360"/>
        <w:contextualSpacing w:val="1"/>
        <w:rPr>
          <w:ins w:author="Aprille Knox" w:id="0" w:date="2016-11-04T07:38:32Z"/>
        </w:rPr>
      </w:pPr>
      <w:r w:rsidDel="00000000" w:rsidR="00000000" w:rsidRPr="00000000">
        <w:rPr>
          <w:rtl w:val="0"/>
        </w:rPr>
        <w:t xml:space="preserve">Do you agree or disagree - Someone in my family was killed or injured by Boko Haram.</w:t>
      </w:r>
      <w:ins w:author="Aprille Knox" w:id="0" w:date="2016-11-04T07:38:32Z">
        <w:r w:rsidDel="00000000" w:rsidR="00000000" w:rsidRPr="00000000">
          <w:rPr>
            <w:rtl w:val="0"/>
          </w:rPr>
        </w:r>
      </w:ins>
    </w:p>
    <w:p w:rsidR="00000000" w:rsidDel="00000000" w:rsidP="00000000" w:rsidRDefault="00000000" w:rsidRPr="00000000">
      <w:pPr>
        <w:numPr>
          <w:ilvl w:val="0"/>
          <w:numId w:val="5"/>
        </w:numPr>
        <w:ind w:left="720" w:hanging="360"/>
        <w:contextualSpacing w:val="1"/>
        <w:rPr>
          <w:u w:val="none"/>
        </w:rPr>
      </w:pPr>
      <w:ins w:author="Aprille Knox" w:id="0" w:date="2016-11-04T07:38:32Z">
        <w:r w:rsidDel="00000000" w:rsidR="00000000" w:rsidRPr="00000000">
          <w:rPr>
            <w:rtl w:val="0"/>
          </w:rPr>
          <w:t xml:space="preserve">End with an open-ended question</w:t>
        </w:r>
      </w:ins>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How do you think we can prevent a problem like Boko Haram from happening again?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How do you think we can reintegrate former Boko Haram members into your community?</w:t>
      </w:r>
    </w:p>
    <w:p w:rsidR="00000000" w:rsidDel="00000000" w:rsidP="00000000" w:rsidRDefault="00000000" w:rsidRPr="00000000">
      <w:pPr>
        <w:numPr>
          <w:ilvl w:val="1"/>
          <w:numId w:val="5"/>
        </w:numPr>
        <w:ind w:left="1440" w:hanging="360"/>
        <w:contextualSpacing w:val="1"/>
        <w:rPr>
          <w:u w:val="none"/>
        </w:rPr>
        <w:pPrChange w:author="Aprille Knox" w:id="0" w:date="2016-11-04T07:38:32Z">
          <w:pPr>
            <w:numPr>
              <w:ilvl w:val="1"/>
              <w:numId w:val="5"/>
            </w:numPr>
            <w:ind w:left="1440" w:hanging="360"/>
            <w:contextualSpacing w:val="1"/>
          </w:pPr>
        </w:pPrChange>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=Reintegration acceptance with/without justice and necessity of broad public support</w:t>
      </w:r>
    </w:p>
    <w:p w:rsidR="00000000" w:rsidDel="00000000" w:rsidP="00000000" w:rsidRDefault="00000000" w:rsidRPr="00000000">
      <w:pPr>
        <w:contextualSpacing w:val="0"/>
        <w:rPr>
          <w:ins w:author="Marisa Lowe" w:id="2" w:date="2016-10-28T07:19:39Z"/>
        </w:rPr>
      </w:pPr>
      <w:ins w:author="Marisa Lowe" w:id="2" w:date="2016-10-28T07:19:39Z">
        <w:r w:rsidDel="00000000" w:rsidR="00000000" w:rsidRPr="00000000">
          <w:rPr>
            <w:rtl w:val="0"/>
          </w:rPr>
        </w:r>
      </w:ins>
    </w:p>
    <w:p w:rsidR="00000000" w:rsidDel="00000000" w:rsidP="00000000" w:rsidRDefault="00000000" w:rsidRPr="00000000">
      <w:pPr>
        <w:contextualSpacing w:val="0"/>
        <w:rPr>
          <w:ins w:author="Marisa Lowe" w:id="2" w:date="2016-10-28T07:19:39Z"/>
        </w:rPr>
      </w:pPr>
      <w:ins w:author="Marisa Lowe" w:id="2" w:date="2016-10-28T07:19:39Z">
        <w:r w:rsidDel="00000000" w:rsidR="00000000" w:rsidRPr="00000000">
          <w:rPr>
            <w:rtl w:val="0"/>
          </w:rPr>
          <w:t xml:space="preserve">The purpose of the survey is to assess public sentiment as to whether to grant amnesty, or transitional justice practices to Boko Haram fighters.</w:t>
        </w:r>
      </w:ins>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Mari</w:t>
      </w:r>
      <w:del w:author="Marisa Lowe" w:id="3" w:date="2016-10-28T07:15:15Z">
        <w:r w:rsidDel="00000000" w:rsidR="00000000" w:rsidRPr="00000000">
          <w:rPr>
            <w:rtl w:val="0"/>
          </w:rPr>
          <w:delText xml:space="preserve">s</w:delText>
        </w:r>
      </w:del>
      <w:r w:rsidDel="00000000" w:rsidR="00000000" w:rsidRPr="00000000">
        <w:rPr>
          <w:rtl w:val="0"/>
        </w:rPr>
        <w:t xml:space="preserve">sa</w:t>
      </w:r>
    </w:p>
    <w:p w:rsidR="00000000" w:rsidDel="00000000" w:rsidP="00000000" w:rsidRDefault="00000000" w:rsidRPr="00000000">
      <w:pPr>
        <w:contextualSpacing w:val="0"/>
        <w:rPr>
          <w:ins w:author="Marisa Lowe" w:id="5" w:date="2016-10-28T07:32:32Z"/>
        </w:rPr>
      </w:pPr>
      <w:r w:rsidDel="00000000" w:rsidR="00000000" w:rsidRPr="00000000">
        <w:rPr>
          <w:rtl w:val="0"/>
        </w:rPr>
        <w:t xml:space="preserve">1- Should </w:t>
      </w:r>
      <w:del w:author="Marisa Lowe" w:id="4" w:date="2016-10-28T07:32:09Z">
        <w:r w:rsidDel="00000000" w:rsidR="00000000" w:rsidRPr="00000000">
          <w:rPr>
            <w:rtl w:val="0"/>
          </w:rPr>
          <w:delText xml:space="preserve">all</w:delText>
        </w:r>
      </w:del>
      <w:r w:rsidDel="00000000" w:rsidR="00000000" w:rsidRPr="00000000">
        <w:rPr>
          <w:rtl w:val="0"/>
        </w:rPr>
        <w:t xml:space="preserve"> Boko Haram insurgents be punished</w:t>
      </w:r>
      <w:ins w:author="Marisa Lowe" w:id="5" w:date="2016-10-28T07:32:32Z">
        <w:r w:rsidDel="00000000" w:rsidR="00000000" w:rsidRPr="00000000">
          <w:rPr>
            <w:rtl w:val="0"/>
          </w:rPr>
          <w:t xml:space="preserve">? Y</w:t>
        </w:r>
      </w:ins>
    </w:p>
    <w:p w:rsidR="00000000" w:rsidDel="00000000" w:rsidP="00000000" w:rsidRDefault="00000000" w:rsidRPr="00000000">
      <w:pPr>
        <w:contextualSpacing w:val="0"/>
      </w:pPr>
      <w:ins w:author="Marisa Lowe" w:id="5" w:date="2016-10-28T07:32:32Z">
        <w:r w:rsidDel="00000000" w:rsidR="00000000" w:rsidRPr="00000000">
          <w:rPr>
            <w:rtl w:val="0"/>
          </w:rPr>
          <w:t xml:space="preserve">2    Should </w:t>
        </w:r>
        <w:r w:rsidDel="00000000" w:rsidR="00000000" w:rsidRPr="00000000">
          <w:rPr>
            <w:rtl w:val="0"/>
            <w:rPrChange w:author="Marisa Lowe" w:id="6" w:date="2016-10-28T07:32:32Z">
              <w:rPr/>
            </w:rPrChange>
          </w:rPr>
          <w:t xml:space="preserve">punishment</w:t>
        </w:r>
        <w:r w:rsidDel="00000000" w:rsidR="00000000" w:rsidRPr="00000000">
          <w:rPr>
            <w:rtl w:val="0"/>
          </w:rPr>
          <w:t xml:space="preserve"> be a condition for their return</w:t>
        </w:r>
      </w:ins>
      <w:r w:rsidDel="00000000" w:rsidR="00000000" w:rsidRPr="00000000">
        <w:rPr>
          <w:rtl w:val="0"/>
        </w:rPr>
        <w:t xml:space="preserve">?</w:t>
      </w:r>
      <w:ins w:author="Marisa Lowe" w:id="7" w:date="2016-10-28T07:20:54Z">
        <w:r w:rsidDel="00000000" w:rsidR="00000000" w:rsidRPr="00000000">
          <w:rPr>
            <w:rtl w:val="0"/>
          </w:rPr>
          <w:t xml:space="preserve"> Y</w:t>
        </w:r>
      </w:ins>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what extend should Boko Haram fighters be punished?</w:t>
      </w:r>
      <w:ins w:author="Marisa Lowe" w:id="8" w:date="2016-10-28T07:21:06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tab/>
        <w:t xml:space="preserve">“</w:t>
        <w:tab/>
        <w:t xml:space="preserve">“ be de-radicalized/integrated? </w:t>
      </w:r>
      <w:ins w:author="Marisa Lowe" w:id="9" w:date="2016-10-28T07:22:33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ins w:author="Marisa Lowe" w:id="10" w:date="2016-10-28T07:32:36Z">
        <w:r w:rsidDel="00000000" w:rsidR="00000000" w:rsidRPr="00000000">
          <w:rPr>
            <w:rtl w:val="0"/>
          </w:rPr>
          <w:t xml:space="preserve">3</w:t>
        </w:r>
      </w:ins>
      <w:del w:author="Marisa Lowe" w:id="10" w:date="2016-10-28T07:32:36Z">
        <w:r w:rsidDel="00000000" w:rsidR="00000000" w:rsidRPr="00000000">
          <w:rPr>
            <w:rtl w:val="0"/>
          </w:rPr>
          <w:delText xml:space="preserve">2</w:delText>
        </w:r>
      </w:del>
      <w:r w:rsidDel="00000000" w:rsidR="00000000" w:rsidRPr="00000000">
        <w:rPr>
          <w:rtl w:val="0"/>
        </w:rPr>
        <w:t xml:space="preserve">- If a future opportunity arose to disarm and reintegrate Boko Haram fighters into your community, would you welcome it?</w:t>
      </w:r>
      <w:ins w:author="Marisa Lowe" w:id="11" w:date="2016-10-28T07:22:47Z">
        <w:r w:rsidDel="00000000" w:rsidR="00000000" w:rsidRPr="00000000">
          <w:rPr>
            <w:rtl w:val="0"/>
          </w:rPr>
          <w:t xml:space="preserve">  Y</w:t>
        </w:r>
      </w:ins>
      <w:r w:rsidDel="00000000" w:rsidR="00000000" w:rsidRPr="00000000">
        <w:rPr>
          <w:rtl w:val="0"/>
        </w:rPr>
      </w:r>
    </w:p>
    <w:p w:rsidR="00000000" w:rsidDel="00000000" w:rsidP="00000000" w:rsidRDefault="00000000" w:rsidRPr="00000000">
      <w:pPr>
        <w:contextualSpacing w:val="0"/>
      </w:pPr>
      <w:del w:author="Marisa Lowe" w:id="12" w:date="2016-10-28T07:13:04Z">
        <w:r w:rsidDel="00000000" w:rsidR="00000000" w:rsidRPr="00000000">
          <w:rPr>
            <w:rtl w:val="0"/>
          </w:rPr>
          <w:delText xml:space="preserve">3- Do you support the Boko Haram insurgency?</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Lauren</w:t>
      </w:r>
    </w:p>
    <w:p w:rsidR="00000000" w:rsidDel="00000000" w:rsidP="00000000" w:rsidRDefault="00000000" w:rsidRPr="00000000">
      <w:pPr>
        <w:contextualSpacing w:val="0"/>
      </w:pPr>
      <w:r w:rsidDel="00000000" w:rsidR="00000000" w:rsidRPr="00000000">
        <w:rPr>
          <w:rtl w:val="0"/>
        </w:rPr>
        <w:t xml:space="preserve">1- How would you integrate ex-Boko Haram members into your community?</w:t>
      </w:r>
      <w:ins w:author="Marisa Lowe" w:id="13" w:date="2016-10-28T07:22:59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Give them productive assets to re-start their livelihoods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Provide them with education and healthcare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Allow them a position in local politics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More than one of the above</w:t>
      </w:r>
    </w:p>
    <w:p w:rsidR="00000000" w:rsidDel="00000000" w:rsidP="00000000" w:rsidRDefault="00000000" w:rsidRPr="00000000">
      <w:pPr>
        <w:contextualSpacing w:val="0"/>
      </w:pPr>
      <w:r w:rsidDel="00000000" w:rsidR="00000000" w:rsidRPr="00000000">
        <w:rPr>
          <w:rtl w:val="0"/>
        </w:rPr>
        <w:t xml:space="preserve">2- How has Boko Haram affected your family’s income? (scaled response- a. Negatively, b. Positively, c. No Effect)</w:t>
      </w:r>
      <w:ins w:author="Marisa Lowe" w:id="14" w:date="2016-10-28T07:23:09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Can Boko Haram fighters be de-radicalized</w:t>
      </w:r>
      <w:ins w:author="Marisa Lowe" w:id="15" w:date="2016-10-28T07:25:22Z">
        <w:r w:rsidDel="00000000" w:rsidR="00000000" w:rsidRPr="00000000">
          <w:rPr>
            <w:rtl w:val="0"/>
          </w:rPr>
          <w:t xml:space="preserve"> (welcomed back to their communities)</w:t>
        </w:r>
      </w:ins>
      <w:r w:rsidDel="00000000" w:rsidR="00000000" w:rsidRPr="00000000">
        <w:rPr>
          <w:rtl w:val="0"/>
        </w:rPr>
        <w:t xml:space="preserve">? (Yes or No)</w:t>
      </w:r>
      <w:ins w:author="Marisa Lowe" w:id="16" w:date="2016-10-28T07:27:20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w:t>
      </w:r>
    </w:p>
    <w:p w:rsidR="00000000" w:rsidDel="00000000" w:rsidP="00000000" w:rsidRDefault="00000000" w:rsidRPr="00000000">
      <w:pPr>
        <w:contextualSpacing w:val="0"/>
      </w:pPr>
      <w:r w:rsidDel="00000000" w:rsidR="00000000" w:rsidRPr="00000000">
        <w:rPr>
          <w:rtl w:val="0"/>
        </w:rPr>
        <w:t xml:space="preserve">1- Would you support amnesty for Boko Haram</w:t>
      </w:r>
      <w:ins w:author="Marisa Lowe" w:id="17" w:date="2016-10-28T07:25:33Z">
        <w:r w:rsidDel="00000000" w:rsidR="00000000" w:rsidRPr="00000000">
          <w:rPr>
            <w:rtl w:val="0"/>
          </w:rPr>
          <w:t xml:space="preserve"> Y</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Do you want to end the fighting?</w:t>
      </w:r>
      <w:ins w:author="Marisa Lowe" w:id="18" w:date="2016-10-28T07:25:38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Do you feel that the government is handling the Boko Haram situation correctly</w:t>
      </w:r>
      <w:ins w:author="Marisa Lowe" w:id="19" w:date="2016-10-28T07:25:51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Ibe</w:t>
      </w:r>
    </w:p>
    <w:p w:rsidR="00000000" w:rsidDel="00000000" w:rsidP="00000000" w:rsidRDefault="00000000" w:rsidRPr="00000000">
      <w:pPr>
        <w:contextualSpacing w:val="0"/>
      </w:pPr>
      <w:r w:rsidDel="00000000" w:rsidR="00000000" w:rsidRPr="00000000">
        <w:rPr>
          <w:rtl w:val="0"/>
        </w:rPr>
        <w:t xml:space="preserve">1- Would you welcome </w:t>
      </w:r>
      <w:ins w:author="Marisa Lowe" w:id="20" w:date="2016-10-28T07:27:26Z">
        <w:r w:rsidDel="00000000" w:rsidR="00000000" w:rsidRPr="00000000">
          <w:rPr>
            <w:rtl w:val="0"/>
          </w:rPr>
          <w:t xml:space="preserve">former </w:t>
        </w:r>
      </w:ins>
      <w:del w:author="Marisa Lowe" w:id="20" w:date="2016-10-28T07:27:26Z">
        <w:r w:rsidDel="00000000" w:rsidR="00000000" w:rsidRPr="00000000">
          <w:rPr>
            <w:rtl w:val="0"/>
          </w:rPr>
          <w:delText xml:space="preserve">ex-</w:delText>
        </w:r>
      </w:del>
      <w:r w:rsidDel="00000000" w:rsidR="00000000" w:rsidRPr="00000000">
        <w:rPr>
          <w:rtl w:val="0"/>
        </w:rPr>
        <w:t xml:space="preserve">Boko Haram into your community?</w:t>
      </w:r>
      <w:ins w:author="Marisa Lowe" w:id="21" w:date="2016-10-28T07:27:47Z">
        <w:r w:rsidDel="00000000" w:rsidR="00000000" w:rsidRPr="00000000">
          <w:rPr>
            <w:rtl w:val="0"/>
          </w:rPr>
          <w:t xml:space="preserve">Y</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Scaled response</w:t>
      </w:r>
      <w:ins w:author="Marisa Lowe" w:id="22" w:date="2016-10-28T07:27:36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Should punishment be a condition to reintegration of Boko Haram?</w:t>
      </w:r>
      <w:ins w:author="Marisa Lowe" w:id="23" w:date="2016-10-28T07:32:42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Ellen (all agree/disagree)</w:t>
      </w:r>
      <w:ins w:author="Marisa Lowe" w:id="24" w:date="2016-10-28T07:35:35Z">
        <w:r w:rsidDel="00000000" w:rsidR="00000000" w:rsidRPr="00000000">
          <w:rPr>
            <w:rtl w:val="0"/>
          </w:rPr>
          <w:t xml:space="preserve">-</w:t>
        </w:r>
        <w:r w:rsidDel="00000000" w:rsidR="00000000" w:rsidRPr="00000000">
          <w:rPr>
            <w:b w:val="1"/>
            <w:rtl w:val="0"/>
            <w:rPrChange w:author="Marisa Lowe" w:id="25" w:date="2016-10-28T07:35:42Z">
              <w:rPr/>
            </w:rPrChange>
          </w:rPr>
          <w:t xml:space="preserve"> Supercharged awesome method</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Making peace with Boko Haram soldiers is good for the Nigerian economy.</w:t>
      </w:r>
      <w:ins w:author="Marisa Lowe" w:id="26" w:date="2016-10-28T07:33:08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Ex-Boko Haram soldiers who have gone through deradicalization can be productive members of society.</w:t>
      </w:r>
      <w:ins w:author="Marisa Lowe" w:id="27" w:date="2016-10-28T07:33:50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 would accept an apology from former Boko Haram soldiers.</w:t>
      </w:r>
      <w:ins w:author="Marisa Lowe" w:id="28" w:date="2016-10-28T07:34:37Z">
        <w:r w:rsidDel="00000000" w:rsidR="00000000" w:rsidRPr="00000000">
          <w:rPr>
            <w:rtl w:val="0"/>
          </w:rPr>
          <w:t xml:space="preserve"> Y</w:t>
        </w:r>
      </w:ins>
      <w:r w:rsidDel="00000000" w:rsidR="00000000" w:rsidRPr="00000000">
        <w:rPr>
          <w:rtl w:val="0"/>
        </w:rPr>
        <w:t xml:space="preserve"> </w:t>
      </w:r>
      <w:r w:rsidDel="00000000" w:rsidR="00000000" w:rsidRPr="00000000">
        <w:rPr>
          <w:b w:val="1"/>
          <w:rtl w:val="0"/>
          <w:rPrChange w:author="Marisa Lowe" w:id="29" w:date="2016-10-28T07:36:30Z">
            <w:rPr/>
          </w:rPrChange>
        </w:rPr>
        <w:t xml:space="preserve">(Lead Question)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What do you need for Boko Haram to be re-integrated into your community?</w:t>
      </w:r>
      <w:ins w:author="Marisa Lowe" w:id="30" w:date="2016-10-28T07:38:59Z">
        <w:r w:rsidDel="00000000" w:rsidR="00000000" w:rsidRPr="00000000">
          <w:rPr>
            <w:rtl w:val="0"/>
          </w:rPr>
          <w:t xml:space="preserve">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Have you been affected by Boko Haram?</w:t>
      </w:r>
      <w:ins w:author="Marisa Lowe" w:id="31" w:date="2016-10-28T07:38:57Z">
        <w:r w:rsidDel="00000000" w:rsidR="00000000" w:rsidRPr="00000000">
          <w:rPr>
            <w:rtl w:val="0"/>
          </w:rPr>
          <w:t xml:space="preserve">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Do you know someone/are you related to someone killed by Boko Haram?</w:t>
      </w:r>
      <w:ins w:author="Marisa Lowe" w:id="32" w:date="2016-10-28T07:38:56Z">
        <w:r w:rsidDel="00000000" w:rsidR="00000000" w:rsidRPr="00000000">
          <w:rPr>
            <w:rtl w:val="0"/>
          </w:rPr>
          <w:t xml:space="preserve">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Do you know someone who joined Boko Haram?</w:t>
      </w:r>
      <w:ins w:author="Marisa Lowe" w:id="33" w:date="2016-10-28T07:38:54Z">
        <w:r w:rsidDel="00000000" w:rsidR="00000000" w:rsidRPr="00000000">
          <w:rPr>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Aprille</w:t>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color w:val="222222"/>
          <w:highlight w:val="white"/>
          <w:rtl w:val="0"/>
        </w:rPr>
        <w:t xml:space="preserve">Are you more willing to support peace (at the price of amnesty) or prolonged conflict with Boko Haram (at the price of justice)?</w:t>
      </w:r>
      <w:ins w:author="Marisa Lowe" w:id="34" w:date="2016-10-28T07:39:49Z">
        <w:r w:rsidDel="00000000" w:rsidR="00000000" w:rsidRPr="00000000">
          <w:rPr>
            <w:color w:val="222222"/>
            <w:highlight w:val="white"/>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2- Do you support reconciliation and truth-telling efforts as a method for helping reintegrate ex-Boko Haram soldiers?</w:t>
      </w:r>
      <w:ins w:author="Marisa Lowe" w:id="35" w:date="2016-10-28T07:39:52Z">
        <w:r w:rsidDel="00000000" w:rsidR="00000000" w:rsidRPr="00000000">
          <w:rPr>
            <w:color w:val="222222"/>
            <w:highlight w:val="white"/>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3- In addition to Boko Haram, do you believe that the Nigerian Military needs to be held accountable for its actions against civilians?</w:t>
      </w:r>
      <w:ins w:author="Marisa Lowe" w:id="36" w:date="2016-10-28T07:39:53Z">
        <w:r w:rsidDel="00000000" w:rsidR="00000000" w:rsidRPr="00000000">
          <w:rPr>
            <w:color w:val="222222"/>
            <w:highlight w:val="white"/>
            <w:rtl w:val="0"/>
          </w:rPr>
          <w:t xml:space="preserve"> Y</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Marie</w:t>
      </w:r>
    </w:p>
    <w:p w:rsidR="00000000" w:rsidDel="00000000" w:rsidP="00000000" w:rsidRDefault="00000000" w:rsidRPr="00000000">
      <w:pPr>
        <w:contextualSpacing w:val="0"/>
      </w:pPr>
      <w:r w:rsidDel="00000000" w:rsidR="00000000" w:rsidRPr="00000000">
        <w:rPr>
          <w:color w:val="222222"/>
          <w:highlight w:val="white"/>
          <w:rtl w:val="0"/>
        </w:rPr>
        <w:t xml:space="preserve">1 - How strongly do you agree with the following statement: </w:t>
      </w:r>
      <w:r w:rsidDel="00000000" w:rsidR="00000000" w:rsidRPr="00000000">
        <w:rPr>
          <w:rFonts w:ascii="Trebuchet MS" w:cs="Trebuchet MS" w:eastAsia="Trebuchet MS" w:hAnsi="Trebuchet MS"/>
          <w:color w:val="444444"/>
          <w:highlight w:val="white"/>
          <w:rtl w:val="0"/>
        </w:rPr>
        <w:t xml:space="preserve">I would accept </w:t>
      </w:r>
      <w:ins w:author="Marisa Lowe" w:id="37" w:date="2016-10-28T07:41:22Z">
        <w:r w:rsidDel="00000000" w:rsidR="00000000" w:rsidRPr="00000000">
          <w:rPr>
            <w:rFonts w:ascii="Trebuchet MS" w:cs="Trebuchet MS" w:eastAsia="Trebuchet MS" w:hAnsi="Trebuchet MS"/>
            <w:color w:val="444444"/>
            <w:highlight w:val="white"/>
            <w:rtl w:val="0"/>
          </w:rPr>
          <w:t xml:space="preserve">Boko Haram </w:t>
        </w:r>
      </w:ins>
      <w:del w:author="Marisa Lowe" w:id="37" w:date="2016-10-28T07:41:22Z">
        <w:r w:rsidDel="00000000" w:rsidR="00000000" w:rsidRPr="00000000">
          <w:rPr>
            <w:rFonts w:ascii="Trebuchet MS" w:cs="Trebuchet MS" w:eastAsia="Trebuchet MS" w:hAnsi="Trebuchet MS"/>
            <w:color w:val="444444"/>
            <w:highlight w:val="white"/>
            <w:rtl w:val="0"/>
          </w:rPr>
          <w:delText xml:space="preserve">combatants</w:delText>
        </w:r>
      </w:del>
      <w:r w:rsidDel="00000000" w:rsidR="00000000" w:rsidRPr="00000000">
        <w:rPr>
          <w:rFonts w:ascii="Trebuchet MS" w:cs="Trebuchet MS" w:eastAsia="Trebuchet MS" w:hAnsi="Trebuchet MS"/>
          <w:color w:val="444444"/>
          <w:highlight w:val="white"/>
          <w:rtl w:val="0"/>
        </w:rPr>
        <w:t xml:space="preserve"> back into my village, if </w:t>
      </w:r>
      <w:ins w:author="Marisa Lowe" w:id="38" w:date="2016-10-28T07:41:49Z">
        <w:r w:rsidDel="00000000" w:rsidR="00000000" w:rsidRPr="00000000">
          <w:rPr>
            <w:rFonts w:ascii="Trebuchet MS" w:cs="Trebuchet MS" w:eastAsia="Trebuchet MS" w:hAnsi="Trebuchet MS"/>
            <w:color w:val="444444"/>
            <w:highlight w:val="white"/>
            <w:rtl w:val="0"/>
          </w:rPr>
          <w:t xml:space="preserve">,my community received </w:t>
        </w:r>
      </w:ins>
      <w:del w:author="Marisa Lowe" w:id="38" w:date="2016-10-28T07:41:49Z">
        <w:r w:rsidDel="00000000" w:rsidR="00000000" w:rsidRPr="00000000">
          <w:rPr>
            <w:rFonts w:ascii="Trebuchet MS" w:cs="Trebuchet MS" w:eastAsia="Trebuchet MS" w:hAnsi="Trebuchet MS"/>
            <w:color w:val="444444"/>
            <w:highlight w:val="white"/>
            <w:rtl w:val="0"/>
          </w:rPr>
          <w:delText xml:space="preserve">we</w:delText>
        </w:r>
      </w:del>
      <w:r w:rsidDel="00000000" w:rsidR="00000000" w:rsidRPr="00000000">
        <w:rPr>
          <w:rFonts w:ascii="Trebuchet MS" w:cs="Trebuchet MS" w:eastAsia="Trebuchet MS" w:hAnsi="Trebuchet MS"/>
          <w:color w:val="444444"/>
          <w:highlight w:val="white"/>
          <w:rtl w:val="0"/>
        </w:rPr>
        <w:t xml:space="preserve"> </w:t>
      </w:r>
      <w:del w:author="Marisa Lowe" w:id="39" w:date="2016-10-28T07:41:54Z">
        <w:r w:rsidDel="00000000" w:rsidR="00000000" w:rsidRPr="00000000">
          <w:rPr>
            <w:rFonts w:ascii="Trebuchet MS" w:cs="Trebuchet MS" w:eastAsia="Trebuchet MS" w:hAnsi="Trebuchet MS"/>
            <w:color w:val="444444"/>
            <w:highlight w:val="white"/>
            <w:rtl w:val="0"/>
          </w:rPr>
          <w:delText xml:space="preserve">receive </w:delText>
        </w:r>
      </w:del>
      <w:r w:rsidDel="00000000" w:rsidR="00000000" w:rsidRPr="00000000">
        <w:rPr>
          <w:rFonts w:ascii="Trebuchet MS" w:cs="Trebuchet MS" w:eastAsia="Trebuchet MS" w:hAnsi="Trebuchet MS"/>
          <w:color w:val="444444"/>
          <w:highlight w:val="white"/>
          <w:rtl w:val="0"/>
        </w:rPr>
        <w:t xml:space="preserve">monetary support to do so.</w:t>
      </w:r>
      <w:ins w:author="Marisa Lowe" w:id="40" w:date="2016-10-28T07:42:01Z">
        <w:r w:rsidDel="00000000" w:rsidR="00000000" w:rsidRPr="00000000">
          <w:rPr>
            <w:rFonts w:ascii="Trebuchet MS" w:cs="Trebuchet MS" w:eastAsia="Trebuchet MS" w:hAnsi="Trebuchet MS"/>
            <w:color w:val="444444"/>
            <w:highlight w:val="white"/>
            <w:rtl w:val="0"/>
          </w:rPr>
          <w:t xml:space="preserve"> Y</w:t>
        </w:r>
      </w:ins>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44444"/>
          <w:highlight w:val="white"/>
          <w:rtl w:val="0"/>
        </w:rPr>
        <w:t xml:space="preserve">2 - In order for you to accept a former Boko Haram conscript back into your village, which of the following things needs to happen first? (only mark one/prioritize)</w:t>
      </w:r>
      <w:ins w:author="Marisa Lowe" w:id="41" w:date="2016-10-28T07:43:42Z">
        <w:r w:rsidDel="00000000" w:rsidR="00000000" w:rsidRPr="00000000">
          <w:rPr>
            <w:rFonts w:ascii="Trebuchet MS" w:cs="Trebuchet MS" w:eastAsia="Trebuchet MS" w:hAnsi="Trebuchet MS"/>
            <w:color w:val="444444"/>
            <w:highlight w:val="white"/>
            <w:rtl w:val="0"/>
          </w:rPr>
          <w:t xml:space="preserve"> N</w:t>
        </w:r>
      </w:ins>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color w:val="444444"/>
          <w:highlight w:val="white"/>
          <w:u w:val="none"/>
        </w:rPr>
      </w:pPr>
      <w:r w:rsidDel="00000000" w:rsidR="00000000" w:rsidRPr="00000000">
        <w:rPr>
          <w:rFonts w:ascii="Trebuchet MS" w:cs="Trebuchet MS" w:eastAsia="Trebuchet MS" w:hAnsi="Trebuchet MS"/>
          <w:color w:val="444444"/>
          <w:highlight w:val="white"/>
          <w:rtl w:val="0"/>
        </w:rPr>
        <w:t xml:space="preserve">Conscripts should receive prison time, (b) Conscripts should be educated on religion, (c) Village should receive monetary support, (d) Conscripts apologize to their families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44444"/>
          <w:highlight w:val="white"/>
          <w:rtl w:val="0"/>
        </w:rPr>
        <w:t xml:space="preserve">3 - Did you know that most Boko Haram conscripts were forced to join the movement? (Y/N)</w:t>
      </w:r>
      <w:ins w:author="Marisa Lowe" w:id="42" w:date="2016-10-28T07:43:46Z">
        <w:r w:rsidDel="00000000" w:rsidR="00000000" w:rsidRPr="00000000">
          <w:rPr>
            <w:rFonts w:ascii="Trebuchet MS" w:cs="Trebuchet MS" w:eastAsia="Trebuchet MS" w:hAnsi="Trebuchet MS"/>
            <w:color w:val="444444"/>
            <w:highlight w:val="white"/>
            <w:rtl w:val="0"/>
          </w:rPr>
          <w:t xml:space="preserve"> N</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44444"/>
          <w:highlight w:val="white"/>
          <w:rtl w:val="0"/>
        </w:rPr>
        <w:t xml:space="preserve">Majeed</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color w:val="444444"/>
          <w:highlight w:val="white"/>
          <w:u w:val="none"/>
        </w:rPr>
      </w:pPr>
      <w:r w:rsidDel="00000000" w:rsidR="00000000" w:rsidRPr="00000000">
        <w:rPr>
          <w:rFonts w:ascii="Trebuchet MS" w:cs="Trebuchet MS" w:eastAsia="Trebuchet MS" w:hAnsi="Trebuchet MS"/>
          <w:color w:val="444444"/>
          <w:highlight w:val="white"/>
          <w:rtl w:val="0"/>
        </w:rPr>
        <w:t xml:space="preserve">Comparing from the start of the insurgency (from about 2009) until now, on a scale of 1(unforgivable) to 5(forgivable), how do you presently feel about Boko Haram?</w:t>
      </w:r>
      <w:ins w:author="Marisa Lowe" w:id="43" w:date="2016-10-28T07:44:11Z">
        <w:r w:rsidDel="00000000" w:rsidR="00000000" w:rsidRPr="00000000">
          <w:rPr>
            <w:rFonts w:ascii="Trebuchet MS" w:cs="Trebuchet MS" w:eastAsia="Trebuchet MS" w:hAnsi="Trebuchet MS"/>
            <w:color w:val="444444"/>
            <w:highlight w:val="white"/>
            <w:rtl w:val="0"/>
          </w:rPr>
          <w:t xml:space="preserve"> N</w:t>
        </w:r>
      </w:ins>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color w:val="444444"/>
          <w:highlight w:val="white"/>
          <w:u w:val="none"/>
        </w:rPr>
      </w:pPr>
      <w:r w:rsidDel="00000000" w:rsidR="00000000" w:rsidRPr="00000000">
        <w:rPr>
          <w:rFonts w:ascii="Trebuchet MS" w:cs="Trebuchet MS" w:eastAsia="Trebuchet MS" w:hAnsi="Trebuchet MS"/>
          <w:color w:val="444444"/>
          <w:highlight w:val="white"/>
          <w:rtl w:val="0"/>
        </w:rPr>
        <w:t xml:space="preserve">Following the recent release of some of the Chibok girls, do you feel Boko Haram can be reasoned with and so the government should initiate effort to negotiate for their surrender and subsequent reintegration back into society by promising whatever it takes to convince them (for example, no jail time ) except for granting their request for Sharia in Nigeria? M?</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color w:val="444444"/>
          <w:highlight w:val="white"/>
          <w:u w:val="none"/>
        </w:rPr>
      </w:pPr>
      <w:r w:rsidDel="00000000" w:rsidR="00000000" w:rsidRPr="00000000">
        <w:rPr>
          <w:rFonts w:ascii="Trebuchet MS" w:cs="Trebuchet MS" w:eastAsia="Trebuchet MS" w:hAnsi="Trebuchet MS"/>
          <w:color w:val="444444"/>
          <w:highlight w:val="white"/>
          <w:rtl w:val="0"/>
        </w:rPr>
        <w:t xml:space="preserve">Should every member of Boko Haram be treated the same if they surrender and are ready to come back into society? N</w:t>
      </w:r>
    </w:p>
    <w:p w:rsidR="00000000" w:rsidDel="00000000" w:rsidP="00000000" w:rsidRDefault="00000000" w:rsidRPr="00000000">
      <w:pPr>
        <w:contextualSpacing w:val="0"/>
      </w:pPr>
      <w:r w:rsidDel="00000000" w:rsidR="00000000" w:rsidRPr="00000000">
        <w:rPr>
          <w:rtl w:val="0"/>
        </w:rPr>
        <w:t xml:space="preserve">Garret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(For push-poll) Are you aware that some people are forced to fight for Boko Haram against their will? 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Are you related to someone who has been killed by Boko Haram? 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 you agree or disagree- No Boko Haram fighter should be reintegrated into society until all the Chibok girls are returned. 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Possibility of a Push Poll?</w:t>
      </w:r>
    </w:p>
    <w:p w:rsidR="00000000" w:rsidDel="00000000" w:rsidP="00000000" w:rsidRDefault="00000000" w:rsidRPr="00000000">
      <w:pPr>
        <w:contextualSpacing w:val="0"/>
      </w:pPr>
      <w:r w:rsidDel="00000000" w:rsidR="00000000" w:rsidRPr="00000000">
        <w:rPr>
          <w:rtl w:val="0"/>
        </w:rPr>
        <w:t xml:space="preserve">(1st question to set tone?)</w:t>
      </w:r>
    </w:p>
    <w:p w:rsidR="00000000" w:rsidDel="00000000" w:rsidP="00000000" w:rsidRDefault="00000000" w:rsidRPr="00000000">
      <w:pPr>
        <w:contextualSpacing w:val="0"/>
      </w:pPr>
      <w:r w:rsidDel="00000000" w:rsidR="00000000" w:rsidRPr="00000000">
        <w:rPr>
          <w:rtl w:val="0"/>
        </w:rPr>
        <w:t xml:space="preserve">1- Is the return of the Chibok girls essential to reintegration? N</w:t>
      </w:r>
    </w:p>
    <w:p w:rsidR="00000000" w:rsidDel="00000000" w:rsidP="00000000" w:rsidRDefault="00000000" w:rsidRPr="00000000">
      <w:pPr>
        <w:contextualSpacing w:val="0"/>
      </w:pPr>
      <w:r w:rsidDel="00000000" w:rsidR="00000000" w:rsidRPr="00000000">
        <w:rPr>
          <w:rtl w:val="0"/>
        </w:rPr>
        <w:t xml:space="preserve">2- Mandatory deradicalization for Boko Haram insurgents is the best way to make peace?N</w:t>
      </w:r>
    </w:p>
    <w:p w:rsidR="00000000" w:rsidDel="00000000" w:rsidP="00000000" w:rsidRDefault="00000000" w:rsidRPr="00000000">
      <w:pPr>
        <w:contextualSpacing w:val="0"/>
      </w:pPr>
      <w:r w:rsidDel="00000000" w:rsidR="00000000" w:rsidRPr="00000000">
        <w:rPr>
          <w:rtl w:val="0"/>
        </w:rPr>
        <w:t xml:space="preserve">3- Are you/were you aware that some people were forced to fight for Boko Haram against their will?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Demographics</w:t>
      </w:r>
    </w:p>
    <w:p w:rsidR="00000000" w:rsidDel="00000000" w:rsidP="00000000" w:rsidRDefault="00000000" w:rsidRPr="00000000">
      <w:pPr>
        <w:contextualSpacing w:val="0"/>
      </w:pPr>
      <w:r w:rsidDel="00000000" w:rsidR="00000000" w:rsidRPr="00000000">
        <w:rPr>
          <w:rtl w:val="0"/>
        </w:rPr>
        <w:t xml:space="preserve">Gender, age? How to do so (1 for women, 2 for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Marie:</w:t>
      </w:r>
    </w:p>
    <w:p w:rsidR="00000000" w:rsidDel="00000000" w:rsidP="00000000" w:rsidRDefault="00000000" w:rsidRPr="00000000">
      <w:pPr>
        <w:contextualSpacing w:val="0"/>
      </w:pPr>
      <w:r w:rsidDel="00000000" w:rsidR="00000000" w:rsidRPr="00000000">
        <w:rPr>
          <w:i w:val="1"/>
          <w:rtl w:val="0"/>
        </w:rPr>
        <w:t xml:space="preserve">Do you have children that are now young adults?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 and neighborhood can be determined from phone number and triangulation.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prille Knox" w:id="2" w:date="2016-11-04T07:3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Amnesty is a loaded word - follow up with question: would you support reconciliation with Boko Haram?</w:t>
      </w:r>
    </w:p>
  </w:comment>
  <w:comment w:author="Aprille Knox" w:id="1" w:date="2016-11-04T07:3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work on phrasing - more straightforward</w:t>
      </w:r>
    </w:p>
  </w:comment>
  <w:comment w:author="Marie Sophie Pocha" w:id="0" w:date="2016-11-04T07:27: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Children vs adult differentiation?</w:t>
      </w:r>
    </w:p>
  </w:comment>
  <w:comment w:author="Aprille Knox" w:id="3" w:date="2016-11-04T07:3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add in levels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