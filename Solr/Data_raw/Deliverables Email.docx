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 </w:t>
      </w:r>
      <w:del w:author="Marisa Lowe" w:id="0" w:date="2016-09-14T22:46:24Z">
        <w:r w:rsidDel="00000000" w:rsidR="00000000" w:rsidRPr="00000000">
          <w:rPr>
            <w:rtl w:val="0"/>
          </w:rPr>
          <w:delText xml:space="preserve">"</w:delText>
        </w:r>
      </w:del>
      <w:r w:rsidDel="00000000" w:rsidR="00000000" w:rsidRPr="00000000">
        <w:rPr>
          <w:sz w:val="20"/>
          <w:szCs w:val="20"/>
          <w:rtl w:val="0"/>
        </w:rPr>
        <w:t xml:space="preserve">We will provide </w:t>
      </w:r>
      <w:del w:author="Marisa Lowe" w:id="1" w:date="2016-09-14T22:46:36Z">
        <w:r w:rsidDel="00000000" w:rsidR="00000000" w:rsidRPr="00000000">
          <w:rPr>
            <w:sz w:val="20"/>
            <w:szCs w:val="20"/>
            <w:rtl w:val="0"/>
          </w:rPr>
          <w:delText xml:space="preserve">you with </w:delText>
        </w:r>
      </w:del>
      <w:r w:rsidDel="00000000" w:rsidR="00000000" w:rsidRPr="00000000">
        <w:rPr>
          <w:sz w:val="20"/>
          <w:szCs w:val="20"/>
          <w:rtl w:val="0"/>
        </w:rPr>
        <w:t xml:space="preserve">a comprehensive analysis of several other reintegration endeavors using a variety of metrics and disciplines to highlight key areas of success and failure within those programs. The UNCTED will be able, in turn, to provide the Nigerian government with notable comparable examples at your discretion from which they can potentially generate and implement policy.</w:t>
      </w:r>
      <w:del w:author="Marisa Lowe" w:id="2" w:date="2016-09-14T22:46:26Z">
        <w:r w:rsidDel="00000000" w:rsidR="00000000" w:rsidRPr="00000000">
          <w:rPr>
            <w:sz w:val="20"/>
            <w:szCs w:val="20"/>
            <w:rtl w:val="0"/>
          </w:rPr>
          <w:delText xml:space="preserve">"</w:delText>
        </w:r>
      </w:del>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2. </w:t>
      </w:r>
      <w:del w:author="Marisa Lowe" w:id="3" w:date="2016-09-14T22:46:31Z">
        <w:r w:rsidDel="00000000" w:rsidR="00000000" w:rsidRPr="00000000">
          <w:rPr>
            <w:sz w:val="20"/>
            <w:szCs w:val="20"/>
            <w:rtl w:val="0"/>
          </w:rPr>
          <w:delText xml:space="preserve">"</w:delText>
        </w:r>
      </w:del>
      <w:r w:rsidDel="00000000" w:rsidR="00000000" w:rsidRPr="00000000">
        <w:rPr>
          <w:sz w:val="20"/>
          <w:szCs w:val="20"/>
          <w:rtl w:val="0"/>
        </w:rPr>
        <w:t xml:space="preserve">To assist </w:t>
      </w:r>
      <w:del w:author="Marisa Lowe" w:id="4" w:date="2016-09-14T22:48:49Z">
        <w:r w:rsidDel="00000000" w:rsidR="00000000" w:rsidRPr="00000000">
          <w:rPr>
            <w:sz w:val="20"/>
            <w:szCs w:val="20"/>
            <w:rtl w:val="0"/>
          </w:rPr>
          <w:delText xml:space="preserve">you in </w:delText>
        </w:r>
      </w:del>
      <w:r w:rsidDel="00000000" w:rsidR="00000000" w:rsidRPr="00000000">
        <w:rPr>
          <w:sz w:val="20"/>
          <w:szCs w:val="20"/>
          <w:rtl w:val="0"/>
        </w:rPr>
        <w:t xml:space="preserve">your delegation's efforts </w:t>
      </w:r>
      <w:ins w:author="Marisa Lowe" w:id="5" w:date="2016-09-14T22:48:56Z">
        <w:r w:rsidDel="00000000" w:rsidR="00000000" w:rsidRPr="00000000">
          <w:rPr>
            <w:sz w:val="20"/>
            <w:szCs w:val="20"/>
            <w:rtl w:val="0"/>
          </w:rPr>
          <w:t xml:space="preserve">to support</w:t>
        </w:r>
      </w:ins>
      <w:del w:author="Marisa Lowe" w:id="5" w:date="2016-09-14T22:48:56Z">
        <w:r w:rsidDel="00000000" w:rsidR="00000000" w:rsidRPr="00000000">
          <w:rPr>
            <w:sz w:val="20"/>
            <w:szCs w:val="20"/>
            <w:rtl w:val="0"/>
          </w:rPr>
          <w:delText xml:space="preserve">with</w:delText>
        </w:r>
      </w:del>
      <w:r w:rsidDel="00000000" w:rsidR="00000000" w:rsidRPr="00000000">
        <w:rPr>
          <w:sz w:val="20"/>
          <w:szCs w:val="20"/>
          <w:rtl w:val="0"/>
        </w:rPr>
        <w:t xml:space="preserve"> the Nigerian government, we will explore in depth several </w:t>
      </w:r>
      <w:del w:author="Aprille Knox" w:id="6" w:date="2016-09-16T02:42:28Z">
        <w:r w:rsidDel="00000000" w:rsidR="00000000" w:rsidRPr="00000000">
          <w:rPr>
            <w:sz w:val="20"/>
            <w:szCs w:val="20"/>
            <w:rtl w:val="0"/>
          </w:rPr>
          <w:delText xml:space="preserve">different </w:delText>
        </w:r>
      </w:del>
      <w:r w:rsidDel="00000000" w:rsidR="00000000" w:rsidRPr="00000000">
        <w:rPr>
          <w:sz w:val="20"/>
          <w:szCs w:val="20"/>
          <w:rtl w:val="0"/>
        </w:rPr>
        <w:t xml:space="preserve">dominant reintegration models </w:t>
      </w:r>
      <w:del w:author="Marie Sophie Pocha" w:id="7" w:date="2016-09-15T22:38:47Z">
        <w:r w:rsidDel="00000000" w:rsidR="00000000" w:rsidRPr="00000000">
          <w:rPr>
            <w:sz w:val="20"/>
            <w:szCs w:val="20"/>
            <w:rtl w:val="0"/>
          </w:rPr>
          <w:delText xml:space="preserve">(examples</w:delText>
        </w:r>
      </w:del>
      <w:del w:author="Marie Sophie Pocha" w:id="8" w:date="2016-09-15T22:38:32Z">
        <w:r w:rsidDel="00000000" w:rsidR="00000000" w:rsidRPr="00000000">
          <w:rPr>
            <w:sz w:val="20"/>
            <w:szCs w:val="20"/>
            <w:rtl w:val="0"/>
          </w:rPr>
          <w:delText xml:space="preserve"> </w:delText>
        </w:r>
      </w:del>
      <w:ins w:author="Marie Sophie Pocha" w:id="8" w:date="2016-09-15T22:38:32Z">
        <w:r w:rsidDel="00000000" w:rsidR="00000000" w:rsidRPr="00000000">
          <w:rPr>
            <w:sz w:val="20"/>
            <w:szCs w:val="20"/>
            <w:rtl w:val="0"/>
          </w:rPr>
          <w:t xml:space="preserve">including</w:t>
        </w:r>
      </w:ins>
      <w:ins w:author="Aprille Knox" w:id="9" w:date="2016-09-16T02:42:05Z">
        <w:r w:rsidDel="00000000" w:rsidR="00000000" w:rsidRPr="00000000">
          <w:rPr>
            <w:sz w:val="20"/>
            <w:szCs w:val="20"/>
            <w:rtl w:val="0"/>
          </w:rPr>
          <w:t xml:space="preserve">,</w:t>
        </w:r>
      </w:ins>
      <w:ins w:author="Marie Sophie Pocha" w:id="8" w:date="2016-09-15T22:38:32Z">
        <w:r w:rsidDel="00000000" w:rsidR="00000000" w:rsidRPr="00000000">
          <w:rPr>
            <w:sz w:val="20"/>
            <w:szCs w:val="20"/>
            <w:rtl w:val="0"/>
          </w:rPr>
          <w:t xml:space="preserve"> but not limited to</w:t>
        </w:r>
      </w:ins>
      <w:ins w:author="Aprille Knox" w:id="10" w:date="2016-09-16T02:42:07Z">
        <w:r w:rsidDel="00000000" w:rsidR="00000000" w:rsidRPr="00000000">
          <w:rPr>
            <w:sz w:val="20"/>
            <w:szCs w:val="20"/>
            <w:rtl w:val="0"/>
          </w:rPr>
          <w:t xml:space="preserve">,</w:t>
        </w:r>
      </w:ins>
      <w:del w:author="Marie Sophie Pocha" w:id="8" w:date="2016-09-15T22:38:32Z">
        <w:r w:rsidDel="00000000" w:rsidR="00000000" w:rsidRPr="00000000">
          <w:rPr>
            <w:sz w:val="20"/>
            <w:szCs w:val="20"/>
            <w:rtl w:val="0"/>
          </w:rPr>
          <w:delText xml:space="preserve">such as</w:delText>
        </w:r>
      </w:del>
      <w:r w:rsidDel="00000000" w:rsidR="00000000" w:rsidRPr="00000000">
        <w:rPr>
          <w:sz w:val="20"/>
          <w:szCs w:val="20"/>
          <w:rtl w:val="0"/>
        </w:rPr>
        <w:t xml:space="preserve"> </w:t>
      </w:r>
      <w:ins w:author="Aprille Knox" w:id="11" w:date="2016-09-16T02:40:32Z">
        <w:r w:rsidDel="00000000" w:rsidR="00000000" w:rsidRPr="00000000">
          <w:rPr>
            <w:sz w:val="20"/>
            <w:szCs w:val="20"/>
            <w:rtl w:val="0"/>
          </w:rPr>
          <w:t xml:space="preserve">Algeria</w:t>
        </w:r>
      </w:ins>
      <w:del w:author="Aprille Knox" w:id="11" w:date="2016-09-16T02:40:32Z">
        <w:commentRangeStart w:id="0"/>
        <w:r w:rsidDel="00000000" w:rsidR="00000000" w:rsidRPr="00000000">
          <w:rPr>
            <w:sz w:val="20"/>
            <w:szCs w:val="20"/>
            <w:rtl w:val="0"/>
          </w:rPr>
          <w:delText xml:space="preserve">Liberia</w:delText>
        </w:r>
      </w:del>
      <w:commentRangeEnd w:id="0"/>
      <w:r w:rsidDel="00000000" w:rsidR="00000000" w:rsidRPr="00000000">
        <w:commentReference w:id="0"/>
      </w:r>
      <w:r w:rsidDel="00000000" w:rsidR="00000000" w:rsidRPr="00000000">
        <w:rPr>
          <w:sz w:val="20"/>
          <w:szCs w:val="20"/>
          <w:rtl w:val="0"/>
        </w:rPr>
        <w:t xml:space="preserve">, </w:t>
      </w:r>
      <w:ins w:author="Aprille Knox" w:id="12" w:date="2016-09-16T02:41:59Z">
        <w:r w:rsidDel="00000000" w:rsidR="00000000" w:rsidRPr="00000000">
          <w:rPr>
            <w:sz w:val="20"/>
            <w:szCs w:val="20"/>
            <w:rtl w:val="0"/>
          </w:rPr>
          <w:t xml:space="preserve">Afghanistan</w:t>
        </w:r>
      </w:ins>
      <w:del w:author="Aprille Knox" w:id="12" w:date="2016-09-16T02:41:59Z">
        <w:r w:rsidDel="00000000" w:rsidR="00000000" w:rsidRPr="00000000">
          <w:rPr>
            <w:sz w:val="20"/>
            <w:szCs w:val="20"/>
            <w:rtl w:val="0"/>
          </w:rPr>
          <w:delText xml:space="preserve">Uganda</w:delText>
        </w:r>
      </w:del>
      <w:r w:rsidDel="00000000" w:rsidR="00000000" w:rsidRPr="00000000">
        <w:rPr>
          <w:sz w:val="20"/>
          <w:szCs w:val="20"/>
          <w:rtl w:val="0"/>
        </w:rPr>
        <w:t xml:space="preserve">, and Rwanda </w:t>
      </w:r>
      <w:del w:author="Marie Sophie Pocha" w:id="13" w:date="2016-09-15T22:38:50Z">
        <w:r w:rsidDel="00000000" w:rsidR="00000000" w:rsidRPr="00000000">
          <w:rPr>
            <w:sz w:val="20"/>
            <w:szCs w:val="20"/>
            <w:rtl w:val="0"/>
          </w:rPr>
          <w:delText xml:space="preserve">within Africa and possibly other models from around the globe)</w:delText>
        </w:r>
      </w:del>
      <w:ins w:author="Marie Sophie Pocha" w:id="13" w:date="2016-09-15T22:38:50Z">
        <w:r w:rsidDel="00000000" w:rsidR="00000000" w:rsidRPr="00000000">
          <w:rPr>
            <w:sz w:val="20"/>
            <w:szCs w:val="20"/>
            <w:rtl w:val="0"/>
          </w:rPr>
          <w:t xml:space="preserve">,</w:t>
        </w:r>
      </w:ins>
      <w:r w:rsidDel="00000000" w:rsidR="00000000" w:rsidRPr="00000000">
        <w:rPr>
          <w:sz w:val="20"/>
          <w:szCs w:val="20"/>
          <w:rtl w:val="0"/>
        </w:rPr>
        <w:t xml:space="preserve"> that </w:t>
      </w:r>
      <w:ins w:author="Marie Sophie Pocha" w:id="14" w:date="2016-09-15T22:39:00Z">
        <w:r w:rsidDel="00000000" w:rsidR="00000000" w:rsidRPr="00000000">
          <w:rPr>
            <w:sz w:val="20"/>
            <w:szCs w:val="20"/>
            <w:rtl w:val="0"/>
          </w:rPr>
          <w:t xml:space="preserve">will</w:t>
        </w:r>
      </w:ins>
      <w:del w:author="Marie Sophie Pocha" w:id="14" w:date="2016-09-15T22:39:00Z">
        <w:r w:rsidDel="00000000" w:rsidR="00000000" w:rsidRPr="00000000">
          <w:rPr>
            <w:sz w:val="20"/>
            <w:szCs w:val="20"/>
            <w:rtl w:val="0"/>
          </w:rPr>
          <w:delText xml:space="preserve">should</w:delText>
        </w:r>
      </w:del>
      <w:r w:rsidDel="00000000" w:rsidR="00000000" w:rsidRPr="00000000">
        <w:rPr>
          <w:sz w:val="20"/>
          <w:szCs w:val="20"/>
          <w:rtl w:val="0"/>
        </w:rPr>
        <w:t xml:space="preserve"> provide you with unique insight and potential options to consider with respect to reintegration of Boko Haram.</w:t>
      </w:r>
      <w:del w:author="Marisa Lowe" w:id="15" w:date="2016-09-14T22:46:29Z">
        <w:r w:rsidDel="00000000" w:rsidR="00000000" w:rsidRPr="00000000">
          <w:rPr>
            <w:sz w:val="20"/>
            <w:szCs w:val="20"/>
            <w:rtl w:val="0"/>
          </w:rPr>
          <w:delText xml:space="preserve">"</w:delText>
        </w:r>
      </w:del>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del w:author="Marisa Lowe" w:id="16" w:date="2016-09-14T22:48:35Z">
        <w:r w:rsidDel="00000000" w:rsidR="00000000" w:rsidRPr="00000000">
          <w:rPr>
            <w:rtl w:val="0"/>
          </w:rPr>
          <w:delText xml:space="preserve">"</w:delText>
        </w:r>
      </w:del>
      <w:r w:rsidDel="00000000" w:rsidR="00000000" w:rsidRPr="00000000">
        <w:rPr>
          <w:rtl w:val="0"/>
        </w:rPr>
        <w:t xml:space="preserve">In order to meet the stated goal of providing reintegration models from similarly complex environments, we will </w:t>
      </w:r>
      <w:ins w:author="Aprille Knox" w:id="17" w:date="2016-09-16T02:44:27Z">
        <w:r w:rsidDel="00000000" w:rsidR="00000000" w:rsidRPr="00000000">
          <w:rPr>
            <w:rtl w:val="0"/>
          </w:rPr>
          <w:t xml:space="preserve">review</w:t>
        </w:r>
      </w:ins>
      <w:del w:author="Aprille Knox" w:id="17" w:date="2016-09-16T02:44:27Z">
        <w:r w:rsidDel="00000000" w:rsidR="00000000" w:rsidRPr="00000000">
          <w:rPr>
            <w:rtl w:val="0"/>
          </w:rPr>
          <w:delText xml:space="preserve">consider</w:delText>
        </w:r>
      </w:del>
      <w:r w:rsidDel="00000000" w:rsidR="00000000" w:rsidRPr="00000000">
        <w:rPr>
          <w:rtl w:val="0"/>
        </w:rPr>
        <w:t xml:space="preserve"> country reintegration models, which may include but are not limited to Sri Lanka, Rwanda, Algeria, and Somalia, for their applicability to the case of Boko Haram in Nigeria. We will </w:t>
      </w:r>
      <w:ins w:author="Aprille Knox" w:id="18" w:date="2016-09-16T02:44:57Z">
        <w:r w:rsidDel="00000000" w:rsidR="00000000" w:rsidRPr="00000000">
          <w:rPr>
            <w:rtl w:val="0"/>
          </w:rPr>
          <w:t xml:space="preserve">conduct</w:t>
        </w:r>
      </w:ins>
      <w:del w:author="Aprille Knox" w:id="18" w:date="2016-09-16T02:44:57Z">
        <w:r w:rsidDel="00000000" w:rsidR="00000000" w:rsidRPr="00000000">
          <w:rPr>
            <w:rtl w:val="0"/>
          </w:rPr>
          <w:delText xml:space="preserve">approach</w:delText>
        </w:r>
      </w:del>
      <w:r w:rsidDel="00000000" w:rsidR="00000000" w:rsidRPr="00000000">
        <w:rPr>
          <w:rtl w:val="0"/>
        </w:rPr>
        <w:t xml:space="preserve"> the analysis of the relevant models using a holistic approach, </w:t>
      </w:r>
      <w:ins w:author="Aprille Knox" w:id="19" w:date="2016-09-16T02:45:15Z">
        <w:r w:rsidDel="00000000" w:rsidR="00000000" w:rsidRPr="00000000">
          <w:rPr>
            <w:rtl w:val="0"/>
          </w:rPr>
          <w:t xml:space="preserve">while</w:t>
        </w:r>
      </w:ins>
      <w:del w:author="Aprille Knox" w:id="19" w:date="2016-09-16T02:45:15Z">
        <w:r w:rsidDel="00000000" w:rsidR="00000000" w:rsidRPr="00000000">
          <w:rPr>
            <w:rtl w:val="0"/>
          </w:rPr>
          <w:delText xml:space="preserve">but</w:delText>
        </w:r>
      </w:del>
      <w:r w:rsidDel="00000000" w:rsidR="00000000" w:rsidRPr="00000000">
        <w:rPr>
          <w:rtl w:val="0"/>
        </w:rPr>
        <w:t xml:space="preserve"> also engaging in depth upon specific features and themes.</w:t>
      </w:r>
      <w:del w:author="Marisa Lowe" w:id="20" w:date="2016-09-14T22:48:33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Honorable Mention:</w:t>
      </w:r>
    </w:p>
    <w:p w:rsidR="00000000" w:rsidDel="00000000" w:rsidP="00000000" w:rsidRDefault="00000000" w:rsidRPr="00000000">
      <w:pPr>
        <w:contextualSpacing w:val="0"/>
      </w:pPr>
      <w:r w:rsidDel="00000000" w:rsidR="00000000" w:rsidRPr="00000000">
        <w:rPr>
          <w:rtl w:val="0"/>
        </w:rPr>
        <w:t xml:space="preserve">-something involving their delegation's 'agenda'</w:t>
      </w:r>
    </w:p>
    <w:p w:rsidR="00000000" w:rsidDel="00000000" w:rsidP="00000000" w:rsidRDefault="00000000" w:rsidRPr="00000000">
      <w:pPr>
        <w:contextualSpacing w:val="0"/>
      </w:pPr>
      <w:r w:rsidDel="00000000" w:rsidR="00000000" w:rsidRPr="00000000">
        <w:rPr>
          <w:rtl w:val="0"/>
        </w:rPr>
        <w:t xml:space="preserve">-the phrase 'best practices'</w:t>
      </w:r>
    </w:p>
    <w:p w:rsidR="00000000" w:rsidDel="00000000" w:rsidP="00000000" w:rsidRDefault="00000000" w:rsidRPr="00000000">
      <w:pPr>
        <w:contextualSpacing w:val="0"/>
        <w:rPr>
          <w:ins w:author="Marisa Lowe" w:id="21" w:date="2016-09-14T22:57:04Z"/>
        </w:rPr>
      </w:pPr>
      <w:ins w:author="Marisa Lowe" w:id="21" w:date="2016-09-14T22:57:04Z">
        <w:r w:rsidDel="00000000" w:rsidR="00000000" w:rsidRPr="00000000">
          <w:rPr>
            <w:rtl w:val="0"/>
          </w:rPr>
        </w:r>
      </w:ins>
    </w:p>
    <w:p w:rsidR="00000000" w:rsidDel="00000000" w:rsidP="00000000" w:rsidRDefault="00000000" w:rsidRPr="00000000">
      <w:pPr>
        <w:contextualSpacing w:val="0"/>
        <w:rPr>
          <w:ins w:author="Marisa Lowe" w:id="21" w:date="2016-09-14T22:57:04Z"/>
        </w:rPr>
      </w:pPr>
      <w:ins w:author="Marisa Lowe" w:id="21" w:date="2016-09-14T22:57:04Z">
        <w:r w:rsidDel="00000000" w:rsidR="00000000" w:rsidRPr="00000000">
          <w:rPr>
            <w:rtl w:val="0"/>
          </w:rPr>
        </w:r>
      </w:ins>
    </w:p>
    <w:p w:rsidR="00000000" w:rsidDel="00000000" w:rsidP="00000000" w:rsidRDefault="00000000" w:rsidRPr="00000000">
      <w:pPr>
        <w:contextualSpacing w:val="0"/>
        <w:rPr>
          <w:ins w:author="Marisa Lowe" w:id="21" w:date="2016-09-14T22:57:04Z"/>
        </w:rPr>
      </w:pPr>
      <w:ins w:author="Marisa Lowe" w:id="21" w:date="2016-09-14T22:57:04Z">
        <w:r w:rsidDel="00000000" w:rsidR="00000000" w:rsidRPr="00000000">
          <w:rPr>
            <w:rtl w:val="0"/>
          </w:rPr>
        </w:r>
      </w:ins>
    </w:p>
    <w:p w:rsidR="00000000" w:rsidDel="00000000" w:rsidP="00000000" w:rsidRDefault="00000000" w:rsidRPr="00000000">
      <w:pPr>
        <w:contextualSpacing w:val="0"/>
      </w:pPr>
      <w:ins w:author="Marisa Lowe" w:id="21" w:date="2016-09-14T22:57:04Z">
        <w:r w:rsidDel="00000000" w:rsidR="00000000" w:rsidRPr="00000000">
          <w:rPr>
            <w:rtl w:val="0"/>
          </w:rPr>
          <w:t xml:space="preserve">In order to support the UN CTED’s forthcoming meeting with the Nigerian government, we will provide analyses of previous reintegration models from a variety of complex country environments. These model countries may include but are not limited to Sri Lanka, Rwanda, Algeria, and Somalia. Our evaluations will a</w:t>
        </w:r>
      </w:ins>
      <w:ins w:author="Aprille Knox" w:id="22" w:date="2016-09-16T02:46:26Z">
        <w:r w:rsidDel="00000000" w:rsidR="00000000" w:rsidRPr="00000000">
          <w:rPr>
            <w:rtl w:val="0"/>
          </w:rPr>
          <w:t xml:space="preserve">ddress</w:t>
        </w:r>
      </w:ins>
      <w:ins w:author="Marisa Lowe" w:id="21" w:date="2016-09-14T22:57:04Z">
        <w:del w:author="Aprille Knox" w:id="22" w:date="2016-09-16T02:46:26Z">
          <w:r w:rsidDel="00000000" w:rsidR="00000000" w:rsidRPr="00000000">
            <w:rPr>
              <w:rtl w:val="0"/>
            </w:rPr>
            <w:delText xml:space="preserve">pproach</w:delText>
          </w:r>
        </w:del>
        <w:r w:rsidDel="00000000" w:rsidR="00000000" w:rsidRPr="00000000">
          <w:rPr>
            <w:rtl w:val="0"/>
          </w:rPr>
          <w:t xml:space="preserve"> each case’s successes, failures, and applicability, which will help </w:t>
        </w:r>
      </w:ins>
      <w:ins w:author="Marie Sophie Pocha" w:id="23" w:date="2016-09-15T22:45:21Z">
        <w:r w:rsidDel="00000000" w:rsidR="00000000" w:rsidRPr="00000000">
          <w:rPr>
            <w:rtl w:val="0"/>
          </w:rPr>
          <w:t xml:space="preserve">identify</w:t>
        </w:r>
      </w:ins>
      <w:ins w:author="Marisa Lowe" w:id="21" w:date="2016-09-14T22:57:04Z">
        <w:del w:author="Marie Sophie Pocha" w:id="23" w:date="2016-09-15T22:45:21Z">
          <w:r w:rsidDel="00000000" w:rsidR="00000000" w:rsidRPr="00000000">
            <w:rPr>
              <w:rtl w:val="0"/>
            </w:rPr>
            <w:delText xml:space="preserve">guide an understanding of</w:delText>
          </w:r>
        </w:del>
        <w:r w:rsidDel="00000000" w:rsidR="00000000" w:rsidRPr="00000000">
          <w:rPr>
            <w:rtl w:val="0"/>
          </w:rPr>
          <w:t xml:space="preserve"> reintegration best practices and facilitate a discussion of reintegration of Boko Haram in Nigeria.</w:t>
        </w:r>
      </w:ins>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prille Knox" w:id="0" w:date="2016-09-16T02:4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we stick with the countries they referenced in our meeting? Liberia and Uganda were not on that list. Insert Algeria and Afghanistan instead? Provides wider regional perspective.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